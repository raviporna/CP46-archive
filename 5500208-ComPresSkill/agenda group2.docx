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Company name: </w:t>
      </w:r>
      <w:r w:rsidDel="00000000" w:rsidR="00000000" w:rsidRPr="00000000">
        <w:rPr>
          <w:rtl w:val="0"/>
        </w:rPr>
        <w:t xml:space="preserve">ACPE Coordinating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Participants &amp;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2"/>
        </w:numPr>
        <w:spacing w:after="0" w:afterAutospacing="0"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Kittipong Deevee</w:t>
        <w:tab/>
        <w:tab/>
        <w:t xml:space="preserve">- Chairperson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Phu Jongsaratis </w:t>
        <w:tab/>
        <w:tab/>
        <w:t xml:space="preserve">- Secretary and participant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Raviporn Akekunanon </w:t>
        <w:tab/>
        <w:t xml:space="preserve">- Participant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Puwadol Vichitbandha </w:t>
        <w:tab/>
        <w:t xml:space="preserve">- Participant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Nopdanai Sayamnet </w:t>
        <w:tab/>
        <w:tab/>
        <w:t xml:space="preserve">- Participant</w:t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March 16,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1:30 - 2:00 PM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Venue: </w:t>
      </w:r>
      <w:r w:rsidDel="00000000" w:rsidR="00000000" w:rsidRPr="00000000">
        <w:rPr>
          <w:rtl w:val="0"/>
        </w:rPr>
        <w:t xml:space="preserve">Zoom meeting (meeting ID and password will be sent along with email confirmat</w:t>
      </w:r>
      <w:commentRangeStart w:id="0"/>
      <w:r w:rsidDel="00000000" w:rsidR="00000000" w:rsidRPr="00000000">
        <w:rPr>
          <w:rtl w:val="0"/>
        </w:rPr>
        <w:t xml:space="preserve">ion)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Topic of meeting: </w:t>
      </w:r>
      <w:r w:rsidDel="00000000" w:rsidR="00000000" w:rsidRPr="00000000">
        <w:rPr>
          <w:rtl w:val="0"/>
        </w:rPr>
        <w:t xml:space="preserve">Find the conference venue suited for the ACPE international conference in June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00" w:line="240" w:lineRule="auto"/>
        <w:rPr/>
      </w:pPr>
      <w:r w:rsidDel="00000000" w:rsidR="00000000" w:rsidRPr="00000000">
        <w:rPr>
          <w:b w:val="1"/>
          <w:rtl w:val="0"/>
        </w:rPr>
        <w:t xml:space="preserve">Meeting objective: </w:t>
      </w:r>
      <w:r w:rsidDel="00000000" w:rsidR="00000000" w:rsidRPr="00000000">
        <w:rPr>
          <w:rtl w:val="0"/>
        </w:rPr>
        <w:t xml:space="preserve">The objective of this meeting is to discuss, analyze and come to a consensus</w:t>
      </w:r>
      <w:ins w:author="Ieuan Thomas" w:id="0" w:date="2021-03-15T13:15:25Z">
        <w:r w:rsidDel="00000000" w:rsidR="00000000" w:rsidRPr="00000000">
          <w:rPr>
            <w:rtl w:val="0"/>
          </w:rPr>
          <w:t xml:space="preserve"> on </w:t>
        </w:r>
      </w:ins>
      <w:del w:author="Ieuan Thomas" w:id="0" w:date="2021-03-15T13:15:25Z">
        <w:r w:rsidDel="00000000" w:rsidR="00000000" w:rsidRPr="00000000">
          <w:rPr>
            <w:rtl w:val="0"/>
          </w:rPr>
          <w:delText xml:space="preserve">, </w:delText>
        </w:r>
      </w:del>
      <w:r w:rsidDel="00000000" w:rsidR="00000000" w:rsidRPr="00000000">
        <w:rPr>
          <w:rtl w:val="0"/>
        </w:rPr>
        <w:t xml:space="preserve">the conference venue suited for the ACPE international conference in June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200" w:line="360" w:lineRule="auto"/>
        <w:rPr/>
      </w:pPr>
      <w:r w:rsidDel="00000000" w:rsidR="00000000" w:rsidRPr="00000000">
        <w:rPr>
          <w:b w:val="1"/>
          <w:rtl w:val="0"/>
        </w:rPr>
        <w:t xml:space="preserve">Items on agenda: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4"/>
        </w:numPr>
        <w:spacing w:before="0" w:line="240" w:lineRule="auto"/>
        <w:ind w:left="283.46456692913375" w:hanging="18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Welcome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Greetings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Checking participants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Reviewing the agenda/objectives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Stating procedure and roles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0"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Timing agreement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4"/>
        </w:numPr>
        <w:spacing w:before="200" w:line="240" w:lineRule="auto"/>
        <w:ind w:left="283.46456692913375" w:hanging="18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Reviewing pros and cons of each conference venue in terms of venue p</w:t>
      </w:r>
      <w:commentRangeStart w:id="1"/>
      <w:r w:rsidDel="00000000" w:rsidR="00000000" w:rsidRPr="00000000">
        <w:rPr>
          <w:b w:val="1"/>
          <w:rtl w:val="0"/>
        </w:rPr>
        <w:t xml:space="preserve">roperties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analyze each conference venue pros and cons about properties and facilities available in the conference 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4"/>
        </w:numPr>
        <w:spacing w:before="200" w:line="240" w:lineRule="auto"/>
        <w:ind w:left="283.46456692913375" w:hanging="18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Reviewing pros and cons of each conference venue in terms of loc</w:t>
      </w:r>
      <w:commentRangeStart w:id="2"/>
      <w:r w:rsidDel="00000000" w:rsidR="00000000" w:rsidRPr="00000000">
        <w:rPr>
          <w:b w:val="1"/>
          <w:rtl w:val="0"/>
        </w:rPr>
        <w:t xml:space="preserve">atio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analyze each conference venue pros and cons about these factors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1"/>
        </w:numPr>
        <w:spacing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Accommodation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1"/>
          <w:numId w:val="1"/>
        </w:numPr>
        <w:spacing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local 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4"/>
        </w:numPr>
        <w:spacing w:before="200" w:line="240" w:lineRule="auto"/>
        <w:ind w:left="283.46456692913375" w:hanging="18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Concluding each conference venue advantages and disadvantages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Comes to the consensus,</w:t>
      </w:r>
      <w:r w:rsidDel="00000000" w:rsidR="00000000" w:rsidRPr="00000000">
        <w:rPr>
          <w:rtl w:val="0"/>
        </w:rPr>
        <w:t xml:space="preserve"> the conference venue suited for the ACPE international 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0" w:line="240" w:lineRule="auto"/>
        <w:ind w:left="360" w:firstLine="360"/>
        <w:rPr/>
      </w:pPr>
      <w:r w:rsidDel="00000000" w:rsidR="00000000" w:rsidRPr="00000000">
        <w:rPr>
          <w:rtl w:val="0"/>
        </w:rPr>
        <w:t xml:space="preserve">conference in June 2022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4"/>
        </w:numPr>
        <w:spacing w:before="200" w:line="240" w:lineRule="auto"/>
        <w:ind w:left="283.46456692913375" w:hanging="180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Meeting Close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0" w:line="240" w:lineRule="auto"/>
        <w:ind w:left="283.46456692913375" w:firstLine="0"/>
        <w:rPr/>
      </w:pPr>
      <w:r w:rsidDel="00000000" w:rsidR="00000000" w:rsidRPr="00000000">
        <w:rPr>
          <w:rtl w:val="0"/>
        </w:rPr>
        <w:t xml:space="preserve"> -</w:t>
        <w:tab/>
        <w:t xml:space="preserve">Closing remarks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euan Thomas" w:id="2" w:date="2021-03-15T13:16:09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price be discussed at any point?</w:t>
      </w:r>
    </w:p>
  </w:comment>
  <w:comment w:author="Ieuan Thomas" w:id="1" w:date="2021-03-15T13:16:2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facilities/amenities?</w:t>
      </w:r>
    </w:p>
  </w:comment>
  <w:comment w:author="Ieuan Thomas" w:id="0" w:date="2021-03-15T13:15:10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right"/>
      <w:pPr>
        <w:ind w:left="141.73228346456688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0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